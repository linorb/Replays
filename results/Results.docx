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712" w:rsidRDefault="00902ED7">
      <w:r>
        <w:t>Results:</w:t>
      </w:r>
    </w:p>
    <w:p w:rsidR="005E737B" w:rsidRPr="008D34A0" w:rsidRDefault="003F6A3D" w:rsidP="00D62F41">
      <w:r>
        <w:t xml:space="preserve">As a first step, I wanted to closely examine the patterns of neuronal activity that emerge when the mice get reward, during a simple task that combines (?) the use in place cells., as a marker for spatial memory. For this I used previously published data </w:t>
      </w:r>
      <w:r>
        <w:fldChar w:fldCharType="begin" w:fldLock="1"/>
      </w:r>
      <w:r>
        <w:instrText>ADDIN CSL_CITATION { "citationItems" : [ { "id" : "ITEM-1", "itemData" : { "DOI" : "10.7554/eLife.12247", "ISSN" : "2050-084X", "abstract" : "The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 "author" : [ { "dropping-particle" : "", "family" : "Rubin", "given" : "Alon", "non-dropping-particle" : "", "parse-names" : false, "suffix" : "" }, { "dropping-particle" : "", "family" : "Geva", "given" : "Nitzan", "non-dropping-particle" : "", "parse-names" : false, "suffix" : "" }, { "dropping-particle" : "", "family" : "Sheintuch", "given" : "Liron", "non-dropping-particle" : "", "parse-names" : false, "suffix" : "" }, { "dropping-particle" : "", "family" : "Ziv", "given" : "Yaniv", "non-dropping-particle" : "", "parse-names" : false, "suffix" : "" } ], "container-title" : "eLife", "id" : "ITEM-1", "issued" : { "date-parts" : [ [ "2015", "12", "18" ] ] }, "title" : "Hippocampal ensemble dynamics timestamp events in long-term memory", "type" : "article-journal", "volume" : "4" }, "uris" : [ "http://www.mendeley.com/documents/?uuid=408bf896-b5a7-3850-af0f-8b21709d916b" ] } ], "mendeley" : { "formattedCitation" : "(Rubin et al., 2015)", "manualFormatting" : "(Rubin &amp; Geva et al., 2015)", "plainTextFormattedCitation" : "(Rubin et al., 2015)", "previouslyFormattedCitation" : "(Rubin et al., 2015)" }, "properties" : { "noteIndex" : 0 }, "schema" : "https://github.com/citation-style-language/schema/raw/master/csl-citation.json" }</w:instrText>
      </w:r>
      <w:r>
        <w:fldChar w:fldCharType="separate"/>
      </w:r>
      <w:r w:rsidRPr="003346C1">
        <w:rPr>
          <w:noProof/>
        </w:rPr>
        <w:t>(Rubin</w:t>
      </w:r>
      <w:r>
        <w:rPr>
          <w:noProof/>
        </w:rPr>
        <w:t xml:space="preserve"> &amp; Geva </w:t>
      </w:r>
      <w:r w:rsidRPr="003346C1">
        <w:rPr>
          <w:noProof/>
        </w:rPr>
        <w:t>et al., 2015)</w:t>
      </w:r>
      <w:r>
        <w:fldChar w:fldCharType="end"/>
      </w:r>
      <w:r>
        <w:t xml:space="preserve"> and some unpublished data that was collected by Nitzan Geva from the lab, which imaged, using previously described calcium imaging routine </w:t>
      </w:r>
      <w:r>
        <w:fldChar w:fldCharType="begin" w:fldLock="1"/>
      </w:r>
      <w:r w:rsidR="00453516">
        <w:instrText>ADDIN CSL_CITATION { "citationItems" : [ { "id" : "ITEM-1", "itemData" : { "DOI" : "10.7554/eLife.12247", "ISSN" : "2050-084X", "abstract" : "The capacity to remember temporal relationships between different events is essential to episodic memory, but little is currently known about its underlying mechanisms. We performed time-lapse imaging of thousands of neurons over weeks in the hippocampal CA1 of mice as they repeatedly visited two distinct environments. Longitudinal analysis exposed ongoing environment-independent evolution of episodic representations, despite stable place field locations and constant remapping between the two environments. These dynamics time-stamped experienced events via neuronal ensembles that had cellular composition and activity patterns unique to specific points in time. Temporally close episodes shared a common timestamp regardless of the spatial context in which they occurred. Temporally remote episodes had distinct timestamps, even if they occurred within the same spatial context. Our results suggest that days-scale hippocampal ensemble dynamics could support the formation of a mental timeline in which experienced events could be mnemonically associated or dissociated based on their temporal distance.", "author" : [ { "dropping-particle" : "", "family" : "Rubin", "given" : "Alon", "non-dropping-particle" : "", "parse-names" : false, "suffix" : "" }, { "dropping-particle" : "", "family" : "Geva", "given" : "Nitzan", "non-dropping-particle" : "", "parse-names" : false, "suffix" : "" }, { "dropping-particle" : "", "family" : "Sheintuch", "given" : "Liron", "non-dropping-particle" : "", "parse-names" : false, "suffix" : "" }, { "dropping-particle" : "", "family" : "Ziv", "given" : "Yaniv", "non-dropping-particle" : "", "parse-names" : false, "suffix" : "" } ], "container-title" : "eLife", "id" : "ITEM-1", "issued" : { "date-parts" : [ [ "2015", "12", "18" ] ] }, "title" : "Hippocampal ensemble dynamics timestamp events in long-term memory", "type" : "article-journal", "volume" : "4" }, "uris" : [ "http://www.mendeley.com/documents/?uuid=408bf896-b5a7-3850-af0f-8b21709d916b" ] }, { "id" : "ITEM-2", "itemData" : { "DOI" : "10.1038/nn.3329", "ISBN" : "1546-1726 (Electronic)\\r1097-6256 (Linking)", "ISSN" : "1546-1726", "PMID" : "23396101", "abstract" : "Using Ca(2+) imaging in freely behaving mice that repeatedly explored a familiar environment, we tracked thousands of CA1 pyramidal cells' place fields over weeks. Place coding was dynamic, as each day the ensemble representation of this environment involved a unique subset of cells. However, cells in the \u223c15-25% overlap between any two of these subsets retained the same place fields, which sufficed to preserve an accurate spatial representation across weeks.", "author" : [ { "dropping-particle" : "", "family" : "Ziv", "given" : "Yaniv", "non-dropping-particle" : "", "parse-names" : false, "suffix" : "" }, { "dropping-particle" : "", "family" : "Burns", "given" : "Laurie D", "non-dropping-particle" : "", "parse-names" : false, "suffix" : "" }, { "dropping-particle" : "", "family" : "Cocker", "given" : "Eric D", "non-dropping-particle" : "", "parse-names" : false, "suffix" : "" }, { "dropping-particle" : "", "family" : "Hamel", "given" : "Elizabeth O", "non-dropping-particle" : "", "parse-names" : false, "suffix" : "" }, { "dropping-particle" : "", "family" : "Ghosh", "given" : "Kunal K", "non-dropping-particle" : "", "parse-names" : false, "suffix" : "" }, { "dropping-particle" : "", "family" : "Kitch", "given" : "Lacey J", "non-dropping-particle" : "", "parse-names" : false, "suffix" : "" }, { "dropping-particle" : "", "family" : "Gamal", "given" : "Abbas", "non-dropping-particle" : "El", "parse-names" : false, "suffix" : "" }, { "dropping-particle" : "", "family" : "Schnitzer", "given" : "Mark J", "non-dropping-particle" : "", "parse-names" : false, "suffix" : "" } ], "container-title" : "Nature neuroscience", "id" : "ITEM-2", "issue" : "3", "issued" : { "date-parts" : [ [ "2013" ] ] }, "page" : "264-6", "publisher" : "Nature Publishing Group", "title" : "Long-term dynamics of CA1 hippocampal place codes SOM", "type" : "article-journal", "volume" : "16" }, "uris" : [ "http://www.mendeley.com/documents/?uuid=8c0101c7-b8f7-4e92-aaf1-206d0584b54d" ] } ], "mendeley" : { "formattedCitation" : "(Rubin et al., 2015; Ziv et al., 2013)", "plainTextFormattedCitation" : "(Rubin et al., 2015; Ziv et al., 2013)", "previouslyFormattedCitation" : "(Rubin et al., 2015; Ziv et al., 2013)" }, "properties" : { "noteIndex" : 0 }, "schema" : "https://github.com/citation-style-language/schema/raw/master/csl-citation.json" }</w:instrText>
      </w:r>
      <w:r>
        <w:fldChar w:fldCharType="separate"/>
      </w:r>
      <w:r w:rsidRPr="00710AD2">
        <w:rPr>
          <w:noProof/>
        </w:rPr>
        <w:t>(Rubin et al., 2015; Ziv et al., 2013)</w:t>
      </w:r>
      <w:r>
        <w:fldChar w:fldCharType="end"/>
      </w:r>
      <w:r>
        <w:t>,</w:t>
      </w:r>
      <w:r w:rsidRPr="00550BC5">
        <w:t xml:space="preserve"> hip</w:t>
      </w:r>
      <w:r>
        <w:t xml:space="preserve">pocampal CA1 pyramidal cells in </w:t>
      </w:r>
      <w:r w:rsidRPr="00550BC5">
        <w:t xml:space="preserve">freely behaving mice that repeatedly explored </w:t>
      </w:r>
      <w:r>
        <w:t xml:space="preserve">one or </w:t>
      </w:r>
      <w:r w:rsidRPr="00550BC5">
        <w:t>two familiar environments</w:t>
      </w:r>
      <w:r>
        <w:t xml:space="preserve">. </w:t>
      </w:r>
      <w:r w:rsidRPr="009A62BC">
        <w:t>Each session consisted of five</w:t>
      </w:r>
      <w:r>
        <w:t xml:space="preserve"> to eight 3-min trials in one environment, and one 3-min bucket trial before and after the session. </w:t>
      </w:r>
      <w:r w:rsidRPr="009A62BC">
        <w:t xml:space="preserve">To maximize the perceived differences between the environments, </w:t>
      </w:r>
      <w:r>
        <w:t xml:space="preserve">Geva et al </w:t>
      </w:r>
      <w:r w:rsidRPr="009A62BC">
        <w:t>constructed linear tracks (environments A and B)</w:t>
      </w:r>
      <w:r w:rsidR="008301AE">
        <w:t>, at a length of 96 cm</w:t>
      </w:r>
      <w:r w:rsidR="00D93F40">
        <w:t xml:space="preserve"> </w:t>
      </w:r>
      <w:r w:rsidRPr="009A62BC">
        <w:t xml:space="preserve">that differed in shape, floor texture, surrounding proximal and distal visual cues, odor, and flavor of the water </w:t>
      </w:r>
      <w:r>
        <w:t xml:space="preserve">reward at the edges of the track. The bucket trials didn’t contain any reward. The unpublished data has the same structure per session, but contains only environment A. the imaging data was processed </w:t>
      </w:r>
      <w:r w:rsidRPr="00883F80">
        <w:t>using commercial software (Mosaic, version 1.1.1b, Inscopix) and custom MATLAB routines</w:t>
      </w:r>
      <w:r w:rsidR="00D62F41">
        <w:rPr>
          <w:color w:val="FF0000"/>
        </w:rPr>
        <w:t xml:space="preserve"> </w:t>
      </w:r>
      <w:r w:rsidR="00D62F41" w:rsidRPr="008D34A0">
        <w:t>into vectors of activity for each neuron, which specify the peak of every calcium event, and the location and velocity of the mice on the track in every frame.</w:t>
      </w:r>
    </w:p>
    <w:p w:rsidR="00A554B0" w:rsidRDefault="00902ED7" w:rsidP="00D93F40">
      <w:r>
        <w:t xml:space="preserve">In order to find a possible pattern of neuronal activation, to be used as a feedback for the </w:t>
      </w:r>
      <w:r w:rsidR="00AC4E8D">
        <w:t xml:space="preserve">memory based </w:t>
      </w:r>
      <w:r>
        <w:t xml:space="preserve">BMI, </w:t>
      </w:r>
      <w:r w:rsidR="00453516">
        <w:t xml:space="preserve">I </w:t>
      </w:r>
      <w:r>
        <w:t xml:space="preserve"> looked at the neuronal activity at rest epochs, where the mice get </w:t>
      </w:r>
      <w:r w:rsidR="00E0642E">
        <w:t>a</w:t>
      </w:r>
      <w:r>
        <w:t xml:space="preserve"> reward</w:t>
      </w:r>
      <w:r w:rsidR="00453516">
        <w:t xml:space="preserve"> </w:t>
      </w:r>
      <w:r w:rsidR="00E0642E">
        <w:t>.</w:t>
      </w:r>
      <w:r w:rsidR="00453516">
        <w:t xml:space="preserve">previous work has shown that </w:t>
      </w:r>
      <w:r w:rsidR="00C414A0">
        <w:t xml:space="preserve">temporal spike sequences from </w:t>
      </w:r>
      <w:r w:rsidR="005A0FE1">
        <w:t>hippocampal</w:t>
      </w:r>
      <w:r w:rsidR="00C414A0">
        <w:t xml:space="preserve"> place cells </w:t>
      </w:r>
      <w:r w:rsidR="005A0FE1">
        <w:t>recurred</w:t>
      </w:r>
      <w:r w:rsidR="00C414A0">
        <w:t xml:space="preserve"> at rest epochs</w:t>
      </w:r>
      <w:r w:rsidR="00017014">
        <w:t xml:space="preserve"> in reverse or forward order</w:t>
      </w:r>
      <w:r w:rsidR="00453516">
        <w:fldChar w:fldCharType="begin" w:fldLock="1"/>
      </w:r>
      <w:r w:rsidR="00453516">
        <w:instrText>ADDIN CSL_CITATION { "citationItems" : [ { "id" : "ITEM-1", "itemData" : { "DOI" : "10.1038/nn1961", "ISBN" : "1097-6256 (Print)", "ISSN" : "1097-6256", "PMID" : "17828259", "abstract" : "We report that temporal spike sequences from hippocampal place neurons of rats on an elevated track recurred in reverse order at the end of a run, but in forward order in anticipation of the run, coinciding with sharp waves. Vector distances between the place fields were reflected in the temporal structure of these sequences. This bidirectional re-enactment of temporal sequences may contribute to the establishment of higher-order associations in episodic memory.", "author" : [ { "dropping-particle" : "", "family" : "Diba", "given" : "Kamran", "non-dropping-particle" : "", "parse-names" : false, "suffix" : "" }, { "dropping-particle" : "", "family" : "Buzs\u00e1ki", "given" : "Gy\u00f6rgy", "non-dropping-particle" : "", "parse-names" : false, "suffix" : "" } ], "container-title" : "Nature Neuroscience", "id" : "ITEM-1", "issue" : "10", "issued" : { "date-parts" : [ [ "2007", "10", "2" ] ] }, "page" : "1241-1242", "publisher" : "Nature Publishing Group", "title" : "Forward and reverse hippocampal place-cell sequences during ripples", "type" : "article-journal", "volume" : "10" }, "uris" : [ "http://www.mendeley.com/documents/?uuid=f693b16d-9a6e-3e0f-bc05-11cb534dcf5e" ] }, { "id" : "ITEM-2", "itemData" : { "DOI" : "10.1038/nature12112", "ISBN" : "1476-4687 (Electronic)\\n0028-0836 (Linking)", "ISSN" : "1476-4687", "PMID" : "23594744", "abstract" : "Nature (2013). doi:10.1038/nature12112", "author" : [ { "dropping-particle" : "", "family" : "Pfeiffer", "given" : "Brad E", "non-dropping-particle" : "", "parse-names" : false, "suffix" : "" }, { "dropping-particle" : "", "family" : "Foster", "given" : "David J", "non-dropping-particle" : "", "parse-names" : false, "suffix" : "" } ], "container-title" : "Nature", "id" : "ITEM-2", "issue" : "7447", "issued" : { "date-parts" : [ [ "2013" ] ] }, "page" : "1-8", "publisher" : "Nature Publishing Group", "title" : "Hippocampal place-cell sequences depict future paths to remembered goals", "type" : "article-journal", "volume" : "497" }, "uris" : [ "http://www.mendeley.com/documents/?uuid=057f8a5c-02ed-4361-8fe2-593ab7330fbf" ] } ], "mendeley" : { "formattedCitation" : "(Diba and Buzs\u00e1ki, 2007; Pfeiffer and Foster, 2013)", "plainTextFormattedCitation" : "(Diba and Buzs\u00e1ki, 2007; Pfeiffer and Foster, 2013)" }, "properties" : { "noteIndex" : 0 }, "schema" : "https://github.com/citation-style-language/schema/raw/master/csl-citation.json" }</w:instrText>
      </w:r>
      <w:r w:rsidR="00453516">
        <w:fldChar w:fldCharType="separate"/>
      </w:r>
      <w:r w:rsidR="00453516" w:rsidRPr="00453516">
        <w:rPr>
          <w:noProof/>
        </w:rPr>
        <w:t>(Diba and Buzsáki, 2007; Pfeiffer and Foster, 2013)</w:t>
      </w:r>
      <w:r w:rsidR="00453516">
        <w:fldChar w:fldCharType="end"/>
      </w:r>
      <w:r w:rsidR="00017014">
        <w:t>.</w:t>
      </w:r>
      <w:r w:rsidR="005A0FE1">
        <w:t xml:space="preserve">  Inspired</w:t>
      </w:r>
      <w:r w:rsidR="00017014">
        <w:t xml:space="preserve"> by that work, </w:t>
      </w:r>
      <w:r w:rsidR="005A0FE1">
        <w:t>I</w:t>
      </w:r>
      <w:r w:rsidR="005A0FE1">
        <w:t xml:space="preserve"> </w:t>
      </w:r>
      <w:r w:rsidR="003F3511">
        <w:t xml:space="preserve">wanted to </w:t>
      </w:r>
      <w:r w:rsidR="005A0FE1">
        <w:t>see;</w:t>
      </w:r>
      <w:r w:rsidR="003F3511">
        <w:t xml:space="preserve"> to what extent </w:t>
      </w:r>
      <w:r w:rsidR="003E461D">
        <w:t>the activity at the edges represents</w:t>
      </w:r>
      <w:r w:rsidR="00133640">
        <w:t xml:space="preserve"> the activity during the run epochs. To do so, </w:t>
      </w:r>
      <w:r w:rsidR="005A0FE1">
        <w:t>I</w:t>
      </w:r>
      <w:r w:rsidR="005A0FE1">
        <w:t xml:space="preserve"> </w:t>
      </w:r>
      <w:r w:rsidR="00133640">
        <w:t xml:space="preserve">divided each trial to segments of run and </w:t>
      </w:r>
      <w:r w:rsidR="005A0FE1">
        <w:t>rest</w:t>
      </w:r>
      <w:r w:rsidR="005A0FE1">
        <w:t xml:space="preserve"> </w:t>
      </w:r>
      <w:r w:rsidR="00133640">
        <w:t>epochs</w:t>
      </w:r>
      <w:r w:rsidR="00D93F40">
        <w:t>, a</w:t>
      </w:r>
      <w:r w:rsidR="005A0FE1">
        <w:t xml:space="preserve">ccording to the mice place on the track; the frames on which the mice were up to 16 cm far from each of the edges of the track were defined as rest epochs, while rest of the frames were </w:t>
      </w:r>
      <w:r w:rsidR="00CB30BC">
        <w:t>defined</w:t>
      </w:r>
      <w:r w:rsidR="005A0FE1">
        <w:t xml:space="preserve"> as run epochs.</w:t>
      </w:r>
      <w:r w:rsidR="00133640">
        <w:t xml:space="preserve"> </w:t>
      </w:r>
      <w:r w:rsidR="001F7C10">
        <w:t xml:space="preserve">. I then analyzed separately the epochs in which the mouse was at the edges with respect to either the running epoch that came before or the one that after the rest epoch.  </w:t>
      </w:r>
      <w:r w:rsidR="00133640">
        <w:t xml:space="preserve"> Then we calculated for each neuron the</w:t>
      </w:r>
      <w:r w:rsidR="00724D57">
        <w:t xml:space="preserve"> conditional</w:t>
      </w:r>
      <w:r w:rsidR="00133640">
        <w:t xml:space="preserve"> </w:t>
      </w:r>
      <w:r w:rsidR="00724D57">
        <w:t>probability</w:t>
      </w:r>
      <w:r w:rsidR="00133640">
        <w:t xml:space="preserve"> to </w:t>
      </w:r>
      <w:r w:rsidR="00724D57">
        <w:t>be active at the rest epoch given the activity in the run epoch</w:t>
      </w:r>
      <w:r w:rsidR="004D2110">
        <w:t xml:space="preserve"> (active\not active)</w:t>
      </w:r>
      <w:r w:rsidR="00724D57">
        <w:t xml:space="preserve"> </w:t>
      </w:r>
      <w:r w:rsidR="001F7C10">
        <w:t xml:space="preserve">for each 15-minute </w:t>
      </w:r>
      <w:r w:rsidR="004D2110">
        <w:t>session. To test the difference between the two conditional probabilities, we conducted a matched T-test for each session, and calculated the effect size of the difference between them. As seen in fig. 1</w:t>
      </w:r>
      <w:r w:rsidR="009E54EE">
        <w:t>A</w:t>
      </w:r>
      <w:r w:rsidR="004D2110">
        <w:t xml:space="preserve">, for most of the sessions that </w:t>
      </w:r>
      <w:r w:rsidR="001F7C10">
        <w:t xml:space="preserve">were </w:t>
      </w:r>
      <w:r w:rsidR="004D2110">
        <w:t xml:space="preserve">conducted on </w:t>
      </w:r>
      <w:r w:rsidR="00AB3E29">
        <w:t>an</w:t>
      </w:r>
      <w:r w:rsidR="004D2110">
        <w:t xml:space="preserve"> </w:t>
      </w:r>
      <w:r w:rsidR="00FB4302">
        <w:t xml:space="preserve">environment A </w:t>
      </w:r>
      <w:r w:rsidR="00B2700F" w:rsidRPr="00EA061A">
        <w:rPr>
          <w:color w:val="FF0000"/>
        </w:rPr>
        <w:t>(n=X out of Y sessions from 9 mice)</w:t>
      </w:r>
      <w:r w:rsidR="004D2110">
        <w:t xml:space="preserve">, the activity during run epoch </w:t>
      </w:r>
      <w:r w:rsidR="001057AF">
        <w:t xml:space="preserve">was not </w:t>
      </w:r>
      <w:r w:rsidR="001F7C10">
        <w:t xml:space="preserve">significantly </w:t>
      </w:r>
      <w:r w:rsidR="001057AF">
        <w:t xml:space="preserve">associated with </w:t>
      </w:r>
      <w:r w:rsidR="009B2E93">
        <w:t xml:space="preserve">the activity during rest epoch before\after the run. </w:t>
      </w:r>
      <w:r w:rsidR="006B230F">
        <w:t>Also, the effect size is small</w:t>
      </w:r>
      <w:r w:rsidR="00FB4302">
        <w:t xml:space="preserve">er </w:t>
      </w:r>
      <w:r w:rsidR="00DF0E7C">
        <w:t>than</w:t>
      </w:r>
      <w:r w:rsidR="00FB4302">
        <w:t xml:space="preserve"> 0.4 SD</w:t>
      </w:r>
      <w:r w:rsidR="006B230F">
        <w:t xml:space="preserve"> for both cases</w:t>
      </w:r>
      <w:r w:rsidR="009E54EE">
        <w:t xml:space="preserve"> (fig 1B). For </w:t>
      </w:r>
      <w:r w:rsidR="005B6806">
        <w:t>environment B</w:t>
      </w:r>
      <w:r w:rsidR="00376548">
        <w:t xml:space="preserve"> we see that many sessions </w:t>
      </w:r>
      <w:r w:rsidR="00376548" w:rsidRPr="00EA061A">
        <w:rPr>
          <w:color w:val="FF0000"/>
        </w:rPr>
        <w:t xml:space="preserve">(n=X out of Y sessions from 4 mice) </w:t>
      </w:r>
      <w:r w:rsidR="00C00E0C">
        <w:t xml:space="preserve">show significantly higher probability to be active at edge given lack of activity during </w:t>
      </w:r>
      <w:r w:rsidR="005F54A1">
        <w:t xml:space="preserve">run epoch (fig 1C, D). </w:t>
      </w:r>
      <w:r w:rsidR="00A554B0">
        <w:t>This</w:t>
      </w:r>
      <w:r w:rsidR="004513BF">
        <w:t xml:space="preserve"> </w:t>
      </w:r>
      <w:r w:rsidR="00877664">
        <w:t>analysis suggest that the</w:t>
      </w:r>
      <w:r w:rsidR="004513BF">
        <w:t xml:space="preserve"> activity at the edge is </w:t>
      </w:r>
      <w:r w:rsidR="00B07F5E">
        <w:t xml:space="preserve">mainly unique </w:t>
      </w:r>
      <w:r w:rsidR="004D763A">
        <w:t>to those bins, and may be relate</w:t>
      </w:r>
      <w:r w:rsidR="001057AF">
        <w:t>d</w:t>
      </w:r>
      <w:r w:rsidR="004D763A">
        <w:t xml:space="preserve"> to the reward itself</w:t>
      </w:r>
      <w:r w:rsidR="001057AF">
        <w:t xml:space="preserve"> or to the representation of the edges of the track, rather than reflecting a forward or reverse replay activity. </w:t>
      </w:r>
    </w:p>
    <w:p w:rsidR="004D2110" w:rsidRDefault="00AF3D4A" w:rsidP="00386302">
      <w:r>
        <w:t xml:space="preserve">Another </w:t>
      </w:r>
      <w:r w:rsidR="00C03FE1">
        <w:t>approach to investigate the neuronal activity at rest epochs is based</w:t>
      </w:r>
      <w:r>
        <w:t xml:space="preserve"> </w:t>
      </w:r>
      <w:r w:rsidR="00C03FE1">
        <w:t xml:space="preserve">on </w:t>
      </w:r>
      <w:r w:rsidR="00D81F5D">
        <w:t>synchronous calcium events</w:t>
      </w:r>
      <w:r w:rsidR="00A265C7">
        <w:t xml:space="preserve"> (SCE), as described in</w:t>
      </w:r>
      <w:r w:rsidR="00C03FE1">
        <w:t xml:space="preserve"> previous calcium imaging experiments on head fixed mice </w:t>
      </w:r>
      <w:r w:rsidR="00C03FE1">
        <w:lastRenderedPageBreak/>
        <w:t xml:space="preserve">using </w:t>
      </w:r>
      <w:r w:rsidR="00A265C7">
        <w:t xml:space="preserve">two photon </w:t>
      </w:r>
      <w:r w:rsidR="00C03FE1">
        <w:t xml:space="preserve">microscopy </w:t>
      </w:r>
      <w:r w:rsidR="00FC261D">
        <w:fldChar w:fldCharType="begin" w:fldLock="1"/>
      </w:r>
      <w:r w:rsidR="00453516">
        <w:instrText>ADDIN CSL_CITATION { "citationItems" : [ { "id" : "ITEM-1", "itemData" : { "author" : [ { "dropping-particle" : "", "family" : "Malvache", "given" : "Arnaud", "non-dropping-particle" : "", "parse-names" : false, "suffix" : "" }, { "dropping-particle" : "", "family" : "Reichinnek", "given" : "Susanne", "non-dropping-particle" : "", "parse-names" : false, "suffix" : "" }, { "dropping-particle" : "", "family" : "Villette", "given" : "Vincent", "non-dropping-particle" : "", "parse-names" : false, "suffix" : "" }, { "dropping-particle" : "", "family" : "Haimerl", "given" : "Caroline", "non-dropping-particle" : "", "parse-names" : false, "suffix" : "" }, { "dropping-particle" : "", "family" : "Cossart", "given" : "Rosa", "non-dropping-particle" : "", "parse-names" : false, "suffix" : "" } ], "container-title" : "Science", "id" : "ITEM-1", "issue" : "6305", "issued" : { "date-parts" : [ [ "2016" ] ] }, "title" : "Awake hippocampal reactivations project onto orthogonal neuronal assemblies", "type" : "article-journal", "volume" : "353" }, "uris" : [ "http://www.mendeley.com/documents/?uuid=afc9e612-267b-3dcc-8a1c-6a99d8336cf1" ] } ], "mendeley" : { "formattedCitation" : "(Malvache et al., 2016)", "plainTextFormattedCitation" : "(Malvache et al., 2016)", "previouslyFormattedCitation" : "(Malvache et al., 2016)" }, "properties" : { "noteIndex" : 0 }, "schema" : "https://github.com/citation-style-language/schema/raw/master/csl-citation.json" }</w:instrText>
      </w:r>
      <w:r w:rsidR="00FC261D">
        <w:fldChar w:fldCharType="separate"/>
      </w:r>
      <w:r w:rsidR="00FC261D" w:rsidRPr="00FC261D">
        <w:rPr>
          <w:noProof/>
        </w:rPr>
        <w:t>(Malvache et al., 2016)</w:t>
      </w:r>
      <w:r w:rsidR="00FC261D">
        <w:fldChar w:fldCharType="end"/>
      </w:r>
      <w:r w:rsidR="00FC261D">
        <w:t xml:space="preserve">. </w:t>
      </w:r>
      <w:r w:rsidR="00C03FE1">
        <w:t xml:space="preserve">These SCEs are </w:t>
      </w:r>
      <w:r w:rsidR="00EB0DFD">
        <w:t xml:space="preserve">significant peaks of synchronous neuronal activity during immobility periods. Malavache et al found that </w:t>
      </w:r>
      <w:r w:rsidR="00EB0DFD" w:rsidRPr="00EB0DFD">
        <w:t xml:space="preserve">sequences </w:t>
      </w:r>
      <w:r w:rsidR="00EB0DFD">
        <w:t xml:space="preserve">that appeared when mice were running on </w:t>
      </w:r>
      <w:r w:rsidR="000C27A7">
        <w:t xml:space="preserve">a cue-less </w:t>
      </w:r>
      <w:r w:rsidR="00EB0DFD" w:rsidRPr="00EB0DFD">
        <w:t>treadmill</w:t>
      </w:r>
      <w:r w:rsidR="000C27A7">
        <w:t xml:space="preserve"> </w:t>
      </w:r>
      <w:r w:rsidR="00EB0DFD" w:rsidRPr="00EB0DFD">
        <w:t>were reactivated during SCEs</w:t>
      </w:r>
      <w:r w:rsidR="000C27A7">
        <w:t>.</w:t>
      </w:r>
      <w:r w:rsidR="00EB0DFD">
        <w:t xml:space="preserve"> </w:t>
      </w:r>
      <w:r w:rsidR="00CC07F6">
        <w:t xml:space="preserve">I wanted to find whether SCEs in one photon data from freely behaving mice show the same pattern of activation. </w:t>
      </w:r>
      <w:r w:rsidR="00FC261D">
        <w:t xml:space="preserve">At each rest epoch </w:t>
      </w:r>
      <w:r w:rsidR="00CC07F6">
        <w:t>I</w:t>
      </w:r>
      <w:r w:rsidR="00CC07F6">
        <w:t xml:space="preserve"> </w:t>
      </w:r>
      <w:r w:rsidR="00FC261D">
        <w:t>count</w:t>
      </w:r>
      <w:r w:rsidR="00954108">
        <w:t>ed</w:t>
      </w:r>
      <w:r w:rsidR="00FC261D">
        <w:t xml:space="preserve"> the number of events in a sliding time window at </w:t>
      </w:r>
      <w:r w:rsidR="00D326A4">
        <w:t>a</w:t>
      </w:r>
      <w:r w:rsidR="00FC261D">
        <w:t xml:space="preserve"> length of 200 ms.  Time windows that had number of events above chance level (</w:t>
      </w:r>
      <w:r w:rsidR="00CC07F6">
        <w:t xml:space="preserve">which I calculated </w:t>
      </w:r>
      <w:r w:rsidR="00FC261D">
        <w:t>by shuffl</w:t>
      </w:r>
      <w:r w:rsidR="00CC07F6">
        <w:t>ing the</w:t>
      </w:r>
      <w:r w:rsidR="00363E0B">
        <w:t xml:space="preserve"> </w:t>
      </w:r>
      <w:r w:rsidR="00FC261D">
        <w:t xml:space="preserve">activity for each session separately) were labeled as SCE. </w:t>
      </w:r>
      <w:r w:rsidR="00386302">
        <w:t>I</w:t>
      </w:r>
      <w:r w:rsidR="00386302">
        <w:t xml:space="preserve"> </w:t>
      </w:r>
      <w:r w:rsidR="008071CD">
        <w:t>then</w:t>
      </w:r>
      <w:r w:rsidR="004B3857">
        <w:t xml:space="preserve"> looked for the shared neurons that were active both in SCE and the following run</w:t>
      </w:r>
      <w:r w:rsidR="00C56BEF">
        <w:t xml:space="preserve"> (fig 2 D-E as positive example)</w:t>
      </w:r>
      <w:r w:rsidR="004B3857">
        <w:t xml:space="preserve">, and found that each SCE had only few to none of these (Fig </w:t>
      </w:r>
      <w:r w:rsidR="006F03CF">
        <w:t xml:space="preserve">2c). </w:t>
      </w:r>
      <w:r w:rsidR="00C56BEF">
        <w:t>This</w:t>
      </w:r>
      <w:r w:rsidR="00D326A4">
        <w:t xml:space="preserve"> further suggest</w:t>
      </w:r>
      <w:r w:rsidR="00095D5F">
        <w:t>ed</w:t>
      </w:r>
      <w:r w:rsidR="00D326A4">
        <w:t xml:space="preserve"> that the majority of activity seen </w:t>
      </w:r>
      <w:r w:rsidR="00C56BEF">
        <w:t>at the edges don’t carry i</w:t>
      </w:r>
      <w:r w:rsidR="00792E1F">
        <w:t>nformation about the run epochs, and may be informative about the reward.</w:t>
      </w:r>
      <w:r w:rsidR="00AF59D8">
        <w:t xml:space="preserve"> </w:t>
      </w:r>
    </w:p>
    <w:p w:rsidR="00386E8C" w:rsidRDefault="0043114D" w:rsidP="00AF2481">
      <w:r>
        <w:t>The next step was to see if I can detect this edge activity on another environment which isn’t linked with the reward</w:t>
      </w:r>
      <w:r w:rsidR="001607BB">
        <w:t xml:space="preserve"> (off-context)</w:t>
      </w:r>
      <w:r>
        <w:t xml:space="preserve">, in </w:t>
      </w:r>
      <w:r w:rsidR="00CF11B2">
        <w:t>purpose</w:t>
      </w:r>
      <w:r>
        <w:t xml:space="preserve"> of condition this activity with reward </w:t>
      </w:r>
      <w:r w:rsidR="001607BB">
        <w:t xml:space="preserve">given by the memory based BMI. This could further prove that the BMI is indeed based on memory representation of the reward, since the mice would activate it off-context to get </w:t>
      </w:r>
      <w:r w:rsidR="0072233A">
        <w:t>it</w:t>
      </w:r>
      <w:r w:rsidR="003D5ADA">
        <w:t xml:space="preserve">. For this </w:t>
      </w:r>
      <w:r w:rsidR="007C2D9C">
        <w:t>I</w:t>
      </w:r>
      <w:r w:rsidR="007C2D9C">
        <w:t xml:space="preserve"> </w:t>
      </w:r>
      <w:r w:rsidR="003D5ADA">
        <w:t>used a</w:t>
      </w:r>
      <w:r w:rsidR="00490EF7">
        <w:t xml:space="preserve"> memory-less</w:t>
      </w:r>
      <w:r w:rsidR="003D5ADA">
        <w:t xml:space="preserve"> maximum likelihood </w:t>
      </w:r>
      <w:r w:rsidR="00D11231">
        <w:t>estimation</w:t>
      </w:r>
      <w:r w:rsidR="00B31DA4">
        <w:t xml:space="preserve"> decoder</w:t>
      </w:r>
      <w:r w:rsidR="00386E8C">
        <w:t xml:space="preserve">. </w:t>
      </w:r>
      <w:r w:rsidR="003D5ADA">
        <w:t xml:space="preserve"> </w:t>
      </w:r>
      <w:r w:rsidR="00490EF7">
        <w:t>First</w:t>
      </w:r>
      <w:r w:rsidR="00904D35">
        <w:t>,</w:t>
      </w:r>
      <w:r w:rsidR="003F2F36">
        <w:t xml:space="preserve"> the location of the track was binned into 8 cm bins and </w:t>
      </w:r>
      <w:r w:rsidR="00490EF7">
        <w:t>the activity of place cells from</w:t>
      </w:r>
      <w:r w:rsidR="00F0347D">
        <w:t xml:space="preserve"> all trials in</w:t>
      </w:r>
      <w:r w:rsidR="00490EF7">
        <w:t xml:space="preserve"> </w:t>
      </w:r>
      <w:r w:rsidR="00386E8C">
        <w:t>both environments</w:t>
      </w:r>
      <w:r w:rsidR="00F0347D">
        <w:t xml:space="preserve"> on the same day,</w:t>
      </w:r>
      <w:r w:rsidR="00490EF7">
        <w:t xml:space="preserve"> was used as a </w:t>
      </w:r>
      <w:r w:rsidR="00386E8C">
        <w:t xml:space="preserve">to </w:t>
      </w:r>
      <w:r w:rsidR="00386E8C" w:rsidRPr="00386E8C">
        <w:t>calculate</w:t>
      </w:r>
      <w:r w:rsidR="00386E8C">
        <w:t xml:space="preserve"> </w:t>
      </w:r>
      <w:r w:rsidR="00386E8C" w:rsidRPr="00386E8C">
        <w:t xml:space="preserve">the </w:t>
      </w:r>
      <w:hyperlink r:id="rId6" w:anchor="Densities_associated_with_multiple_variables" w:tooltip="Probability density function" w:history="1">
        <w:r w:rsidR="00386E8C" w:rsidRPr="00AF2481">
          <w:t>joint probability function</w:t>
        </w:r>
      </w:hyperlink>
      <w:r w:rsidR="00386E8C" w:rsidRPr="00AF2481">
        <w:t> for all</w:t>
      </w:r>
      <w:r w:rsidR="00386E8C" w:rsidRPr="00AF2481">
        <w:t xml:space="preserve"> bins</w:t>
      </w:r>
      <w:r w:rsidR="00386E8C" w:rsidRPr="00AF2481">
        <w:t xml:space="preserve"> observations</w:t>
      </w:r>
      <w:r w:rsidR="00215689">
        <w:t>, assuming that the neurons activity is independent</w:t>
      </w:r>
      <w:r w:rsidR="00386E8C">
        <w:t>:</w:t>
      </w:r>
    </w:p>
    <w:p w:rsidR="00386E8C" w:rsidRDefault="002876B3" w:rsidP="00AF2481">
      <w:pPr>
        <w:jc w:val="center"/>
      </w:pPr>
      <w:r w:rsidRPr="00386E8C">
        <w:rPr>
          <w:position w:val="-28"/>
        </w:rPr>
        <w:object w:dxaOrig="2580" w:dyaOrig="5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9pt;height:27pt" o:ole="">
            <v:imagedata r:id="rId7" o:title=""/>
          </v:shape>
          <o:OLEObject Type="Embed" ProgID="Equation.DSMT4" ShapeID="_x0000_i1025" DrawAspect="Content" ObjectID="_1562673301" r:id="rId8"/>
        </w:object>
      </w:r>
    </w:p>
    <w:p w:rsidR="00F0347D" w:rsidRDefault="002876B3" w:rsidP="00F0347D">
      <w:r>
        <w:t xml:space="preserve">Where </w:t>
      </w:r>
      <w:r w:rsidRPr="00AF2481">
        <w:rPr>
          <w:position w:val="-12"/>
        </w:rPr>
        <w:object w:dxaOrig="240" w:dyaOrig="360">
          <v:shape id="_x0000_i1026" type="#_x0000_t75" style="width:12pt;height:18pt" o:ole="">
            <v:imagedata r:id="rId9" o:title=""/>
          </v:shape>
          <o:OLEObject Type="Embed" ProgID="Equation.DSMT4" ShapeID="_x0000_i1026" DrawAspect="Content" ObjectID="_1562673302" r:id="rId10"/>
        </w:object>
      </w:r>
      <w:r>
        <w:t xml:space="preserve"> is the activity of the i'th neuron, </w:t>
      </w:r>
      <w:r w:rsidR="004F6CFA">
        <w:t xml:space="preserve">either 1 for active neuron or 0 for not active. </w:t>
      </w:r>
      <w:r w:rsidR="004F6CFA" w:rsidRPr="00AF2481">
        <w:rPr>
          <w:position w:val="-6"/>
        </w:rPr>
        <w:object w:dxaOrig="200" w:dyaOrig="279">
          <v:shape id="_x0000_i1027" type="#_x0000_t75" style="width:9.85pt;height:14.15pt" o:ole="">
            <v:imagedata r:id="rId11" o:title=""/>
          </v:shape>
          <o:OLEObject Type="Embed" ProgID="Equation.DSMT4" ShapeID="_x0000_i1027" DrawAspect="Content" ObjectID="_1562673303" r:id="rId12"/>
        </w:object>
      </w:r>
      <w:r w:rsidR="00866FB3">
        <w:t>Is</w:t>
      </w:r>
      <w:r w:rsidR="004F6CFA">
        <w:t xml:space="preserve"> the bin numb</w:t>
      </w:r>
      <w:r w:rsidR="003F2F36">
        <w:t xml:space="preserve">er, which varies from 0 to 11, and </w:t>
      </w:r>
      <w:r w:rsidR="00215689" w:rsidRPr="00AF2481">
        <w:rPr>
          <w:position w:val="-6"/>
        </w:rPr>
        <w:object w:dxaOrig="180" w:dyaOrig="220">
          <v:shape id="_x0000_i1028" type="#_x0000_t75" style="width:9pt;height:11.15pt" o:ole="">
            <v:imagedata r:id="rId13" o:title=""/>
          </v:shape>
          <o:OLEObject Type="Embed" ProgID="Equation.DSMT4" ShapeID="_x0000_i1028" DrawAspect="Content" ObjectID="_1562673304" r:id="rId14"/>
        </w:object>
      </w:r>
      <w:r w:rsidR="00215689">
        <w:t xml:space="preserve"> is the environment type; A or B.</w:t>
      </w:r>
      <w:r w:rsidR="00AF2481">
        <w:t xml:space="preserve"> </w:t>
      </w:r>
      <w:r w:rsidR="00F0347D">
        <w:t>Then, for each frame</w:t>
      </w:r>
      <w:r w:rsidR="00F0347D">
        <w:t xml:space="preserve"> in the test trial</w:t>
      </w:r>
      <w:r w:rsidR="00F0347D">
        <w:t>, I maximize the log-likelihood function to estimate the bin and environment of the activity vector:</w:t>
      </w:r>
    </w:p>
    <w:p w:rsidR="00F0347D" w:rsidRDefault="00F0347D" w:rsidP="00F0347D">
      <w:pPr>
        <w:jc w:val="center"/>
      </w:pPr>
      <w:r w:rsidRPr="00A0023F">
        <w:rPr>
          <w:position w:val="-18"/>
        </w:rPr>
        <w:object w:dxaOrig="4260" w:dyaOrig="480">
          <v:shape id="_x0000_i1029" type="#_x0000_t75" style="width:213pt;height:24pt" o:ole="">
            <v:imagedata r:id="rId15" o:title=""/>
          </v:shape>
          <o:OLEObject Type="Embed" ProgID="Equation.DSMT4" ShapeID="_x0000_i1029" DrawAspect="Content" ObjectID="_1562673305" r:id="rId16"/>
        </w:object>
      </w:r>
    </w:p>
    <w:p w:rsidR="00A313CA" w:rsidRDefault="00E512F6" w:rsidP="00F0347D">
      <w:r>
        <w:t>O</w:t>
      </w:r>
      <w:r w:rsidR="000565EB">
        <w:t xml:space="preserve">ne can see in figure 3A the </w:t>
      </w:r>
      <w:r w:rsidR="00B31DA4">
        <w:t xml:space="preserve">performance of the decoder on the linear track itself, where on each session one trial was left out from the calculation of the joint probability function and was tested later.  </w:t>
      </w:r>
    </w:p>
    <w:p w:rsidR="00353F9F" w:rsidRDefault="00F0347D" w:rsidP="00063BFF">
      <w:r>
        <w:t xml:space="preserve">I then tested the decoder on the bucket trials, which proximate to either of the environments. </w:t>
      </w:r>
      <w:r w:rsidR="003F4129">
        <w:t xml:space="preserve">To see to what extent the bucket trial’s activity </w:t>
      </w:r>
      <w:r w:rsidR="000114DD">
        <w:t xml:space="preserve">tells us about the environment it is proximate to, I calculated the fraction of frames which their estimation of environment matched to </w:t>
      </w:r>
      <w:r w:rsidR="007130C1">
        <w:t xml:space="preserve">the proximate one (Fig 3B), </w:t>
      </w:r>
      <w:r w:rsidR="001F1C4F">
        <w:t xml:space="preserve">it was </w:t>
      </w:r>
      <w:r w:rsidR="00C860EA">
        <w:t>significantly</w:t>
      </w:r>
      <w:r w:rsidR="00D76D89">
        <w:t xml:space="preserve"> higher then chance level</w:t>
      </w:r>
      <w:r w:rsidR="001F1C4F">
        <w:t xml:space="preserve"> in both environments. </w:t>
      </w:r>
      <w:r w:rsidR="0015316E">
        <w:t xml:space="preserve">In addition </w:t>
      </w:r>
      <w:r w:rsidR="00413A5F">
        <w:t>I calculated the</w:t>
      </w:r>
      <w:r w:rsidR="0015316E">
        <w:t xml:space="preserve"> distribution of the estimated bins in the bucket, compared to the natural distribution of their occupancy </w:t>
      </w:r>
      <w:r w:rsidR="00A2319F">
        <w:t>on the linear tracks (fig 3E-F), the representation of the edges is significantly higher</w:t>
      </w:r>
      <w:r w:rsidR="00722966">
        <w:t xml:space="preserve"> </w:t>
      </w:r>
      <w:r w:rsidR="00A2319F">
        <w:t xml:space="preserve">than the natural </w:t>
      </w:r>
      <w:r w:rsidR="00722966">
        <w:t xml:space="preserve">occupancy </w:t>
      </w:r>
      <w:r w:rsidR="00722966">
        <w:t>(Kolmogorov-Smirnov test, p ≈ 0)</w:t>
      </w:r>
      <w:r w:rsidR="00316A9B">
        <w:t xml:space="preserve">. This means that I can </w:t>
      </w:r>
      <w:r w:rsidR="00316A9B">
        <w:t xml:space="preserve">condition </w:t>
      </w:r>
      <w:r w:rsidR="00316A9B">
        <w:t>this representation</w:t>
      </w:r>
      <w:r w:rsidR="003B2E57">
        <w:t xml:space="preserve"> </w:t>
      </w:r>
      <w:r w:rsidR="003B2E57">
        <w:t>off-context</w:t>
      </w:r>
      <w:r w:rsidR="00316A9B">
        <w:t xml:space="preserve"> with water reward </w:t>
      </w:r>
      <w:r w:rsidR="003B2E57">
        <w:t xml:space="preserve">given by the </w:t>
      </w:r>
      <w:r w:rsidR="003B2E57">
        <w:lastRenderedPageBreak/>
        <w:t>memory based BMI. Furthermore, the frames that were estim</w:t>
      </w:r>
      <w:r w:rsidR="005C548F">
        <w:t>ated as edg</w:t>
      </w:r>
      <w:r w:rsidR="0072247D">
        <w:t xml:space="preserve">e </w:t>
      </w:r>
      <w:r w:rsidR="00BB7C06">
        <w:t>bins</w:t>
      </w:r>
      <w:r w:rsidR="0072247D">
        <w:t xml:space="preserve"> were frames with mean</w:t>
      </w:r>
      <w:r w:rsidR="009D3D27">
        <w:t xml:space="preserve"> positive</w:t>
      </w:r>
      <w:r w:rsidR="0072247D">
        <w:t xml:space="preserve"> activity of one neuron in them</w:t>
      </w:r>
      <w:r w:rsidR="00A64F03">
        <w:t xml:space="preserve"> (Fig 3C-D</w:t>
      </w:r>
      <w:bookmarkStart w:id="0" w:name="_GoBack"/>
      <w:bookmarkEnd w:id="0"/>
      <w:r w:rsidR="00A64F03">
        <w:t>)</w:t>
      </w:r>
      <w:r w:rsidR="00BB7C06">
        <w:t xml:space="preserve">. </w:t>
      </w:r>
      <w:r w:rsidR="007D6ADA">
        <w:t xml:space="preserve">I could therefore </w:t>
      </w:r>
      <w:r w:rsidR="009D3D27">
        <w:t xml:space="preserve">give up the use of maximum likelihood estimation on real-time decoding, and use much simpler approach to save </w:t>
      </w:r>
      <w:r w:rsidR="00063BFF">
        <w:t>feedback time</w:t>
      </w:r>
      <w:r w:rsidR="009D3D27">
        <w:t>.</w:t>
      </w:r>
    </w:p>
    <w:p w:rsidR="008D34A0" w:rsidRDefault="008D34A0" w:rsidP="0072233A"/>
    <w:p w:rsidR="00A0023F" w:rsidRDefault="00A0023F" w:rsidP="008D00E7"/>
    <w:sectPr w:rsidR="00A002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ED7"/>
    <w:rsid w:val="000114DD"/>
    <w:rsid w:val="00017014"/>
    <w:rsid w:val="000565EB"/>
    <w:rsid w:val="00063BFF"/>
    <w:rsid w:val="00095D5F"/>
    <w:rsid w:val="000C27A7"/>
    <w:rsid w:val="001057AF"/>
    <w:rsid w:val="00133640"/>
    <w:rsid w:val="0015316E"/>
    <w:rsid w:val="001607BB"/>
    <w:rsid w:val="00170A79"/>
    <w:rsid w:val="00197776"/>
    <w:rsid w:val="001F1C4F"/>
    <w:rsid w:val="001F7C10"/>
    <w:rsid w:val="00215689"/>
    <w:rsid w:val="00274139"/>
    <w:rsid w:val="002876B3"/>
    <w:rsid w:val="00291AC1"/>
    <w:rsid w:val="00316A9B"/>
    <w:rsid w:val="00323D8C"/>
    <w:rsid w:val="00353F9F"/>
    <w:rsid w:val="00363E0B"/>
    <w:rsid w:val="00376548"/>
    <w:rsid w:val="00386302"/>
    <w:rsid w:val="00386E8C"/>
    <w:rsid w:val="003B2E57"/>
    <w:rsid w:val="003D5ADA"/>
    <w:rsid w:val="003E461D"/>
    <w:rsid w:val="003E7930"/>
    <w:rsid w:val="003F2F36"/>
    <w:rsid w:val="003F3511"/>
    <w:rsid w:val="003F4129"/>
    <w:rsid w:val="003F6A3D"/>
    <w:rsid w:val="00413A5F"/>
    <w:rsid w:val="0043114D"/>
    <w:rsid w:val="004513BF"/>
    <w:rsid w:val="00453516"/>
    <w:rsid w:val="00490EF7"/>
    <w:rsid w:val="004B3857"/>
    <w:rsid w:val="004D2110"/>
    <w:rsid w:val="004D763A"/>
    <w:rsid w:val="004F6CFA"/>
    <w:rsid w:val="00573EF7"/>
    <w:rsid w:val="005A0FE1"/>
    <w:rsid w:val="005B6806"/>
    <w:rsid w:val="005C548F"/>
    <w:rsid w:val="005E737B"/>
    <w:rsid w:val="005F54A1"/>
    <w:rsid w:val="006529CE"/>
    <w:rsid w:val="006B230F"/>
    <w:rsid w:val="006F03CF"/>
    <w:rsid w:val="007057F9"/>
    <w:rsid w:val="00711BC0"/>
    <w:rsid w:val="007130C1"/>
    <w:rsid w:val="0072233A"/>
    <w:rsid w:val="0072247D"/>
    <w:rsid w:val="00722966"/>
    <w:rsid w:val="00724D57"/>
    <w:rsid w:val="00725F69"/>
    <w:rsid w:val="00751F37"/>
    <w:rsid w:val="00792E1F"/>
    <w:rsid w:val="007C15DB"/>
    <w:rsid w:val="007C2D9C"/>
    <w:rsid w:val="007D6ADA"/>
    <w:rsid w:val="008071CD"/>
    <w:rsid w:val="00821CFD"/>
    <w:rsid w:val="008301AE"/>
    <w:rsid w:val="00863C5D"/>
    <w:rsid w:val="00866FB3"/>
    <w:rsid w:val="00877664"/>
    <w:rsid w:val="00887EA8"/>
    <w:rsid w:val="008D00E7"/>
    <w:rsid w:val="008D34A0"/>
    <w:rsid w:val="00902ED7"/>
    <w:rsid w:val="00904D35"/>
    <w:rsid w:val="00954108"/>
    <w:rsid w:val="00963442"/>
    <w:rsid w:val="009B2E93"/>
    <w:rsid w:val="009D3D27"/>
    <w:rsid w:val="009E54EE"/>
    <w:rsid w:val="00A0023F"/>
    <w:rsid w:val="00A2319F"/>
    <w:rsid w:val="00A23D64"/>
    <w:rsid w:val="00A265C7"/>
    <w:rsid w:val="00A313CA"/>
    <w:rsid w:val="00A554B0"/>
    <w:rsid w:val="00A64F03"/>
    <w:rsid w:val="00AB3E29"/>
    <w:rsid w:val="00AC4E8D"/>
    <w:rsid w:val="00AC5D2A"/>
    <w:rsid w:val="00AF2481"/>
    <w:rsid w:val="00AF3D4A"/>
    <w:rsid w:val="00AF3FE6"/>
    <w:rsid w:val="00AF59D8"/>
    <w:rsid w:val="00B07F5E"/>
    <w:rsid w:val="00B2700F"/>
    <w:rsid w:val="00B31DA4"/>
    <w:rsid w:val="00B56ED4"/>
    <w:rsid w:val="00BB0D3B"/>
    <w:rsid w:val="00BB7C06"/>
    <w:rsid w:val="00C00E0C"/>
    <w:rsid w:val="00C03FE1"/>
    <w:rsid w:val="00C414A0"/>
    <w:rsid w:val="00C56BEF"/>
    <w:rsid w:val="00C860EA"/>
    <w:rsid w:val="00CB30BC"/>
    <w:rsid w:val="00CC07F6"/>
    <w:rsid w:val="00CF11B2"/>
    <w:rsid w:val="00D11231"/>
    <w:rsid w:val="00D326A4"/>
    <w:rsid w:val="00D5255C"/>
    <w:rsid w:val="00D52A85"/>
    <w:rsid w:val="00D62F41"/>
    <w:rsid w:val="00D76D89"/>
    <w:rsid w:val="00D81F5D"/>
    <w:rsid w:val="00D93F40"/>
    <w:rsid w:val="00D940B3"/>
    <w:rsid w:val="00DF0E7C"/>
    <w:rsid w:val="00E0642E"/>
    <w:rsid w:val="00E2426B"/>
    <w:rsid w:val="00E512F6"/>
    <w:rsid w:val="00E97382"/>
    <w:rsid w:val="00EA061A"/>
    <w:rsid w:val="00EB0DFD"/>
    <w:rsid w:val="00F0347D"/>
    <w:rsid w:val="00F11CD8"/>
    <w:rsid w:val="00F42712"/>
    <w:rsid w:val="00F62E94"/>
    <w:rsid w:val="00F83F9F"/>
    <w:rsid w:val="00FB4302"/>
    <w:rsid w:val="00FC26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3C5D"/>
    <w:rPr>
      <w:sz w:val="18"/>
      <w:szCs w:val="18"/>
    </w:rPr>
  </w:style>
  <w:style w:type="paragraph" w:styleId="CommentText">
    <w:name w:val="annotation text"/>
    <w:basedOn w:val="Normal"/>
    <w:link w:val="CommentTextChar"/>
    <w:uiPriority w:val="99"/>
    <w:semiHidden/>
    <w:unhideWhenUsed/>
    <w:rsid w:val="00863C5D"/>
    <w:pPr>
      <w:spacing w:line="240" w:lineRule="auto"/>
    </w:pPr>
    <w:rPr>
      <w:sz w:val="24"/>
      <w:szCs w:val="24"/>
    </w:rPr>
  </w:style>
  <w:style w:type="character" w:customStyle="1" w:styleId="CommentTextChar">
    <w:name w:val="Comment Text Char"/>
    <w:basedOn w:val="DefaultParagraphFont"/>
    <w:link w:val="CommentText"/>
    <w:uiPriority w:val="99"/>
    <w:semiHidden/>
    <w:rsid w:val="00863C5D"/>
    <w:rPr>
      <w:sz w:val="24"/>
      <w:szCs w:val="24"/>
    </w:rPr>
  </w:style>
  <w:style w:type="paragraph" w:styleId="CommentSubject">
    <w:name w:val="annotation subject"/>
    <w:basedOn w:val="CommentText"/>
    <w:next w:val="CommentText"/>
    <w:link w:val="CommentSubjectChar"/>
    <w:uiPriority w:val="99"/>
    <w:semiHidden/>
    <w:unhideWhenUsed/>
    <w:rsid w:val="00863C5D"/>
    <w:rPr>
      <w:b/>
      <w:bCs/>
      <w:sz w:val="20"/>
      <w:szCs w:val="20"/>
    </w:rPr>
  </w:style>
  <w:style w:type="character" w:customStyle="1" w:styleId="CommentSubjectChar">
    <w:name w:val="Comment Subject Char"/>
    <w:basedOn w:val="CommentTextChar"/>
    <w:link w:val="CommentSubject"/>
    <w:uiPriority w:val="99"/>
    <w:semiHidden/>
    <w:rsid w:val="00863C5D"/>
    <w:rPr>
      <w:b/>
      <w:bCs/>
      <w:sz w:val="20"/>
      <w:szCs w:val="20"/>
    </w:rPr>
  </w:style>
  <w:style w:type="paragraph" w:styleId="BalloonText">
    <w:name w:val="Balloon Text"/>
    <w:basedOn w:val="Normal"/>
    <w:link w:val="BalloonTextChar"/>
    <w:uiPriority w:val="99"/>
    <w:semiHidden/>
    <w:unhideWhenUsed/>
    <w:rsid w:val="00863C5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3C5D"/>
    <w:rPr>
      <w:rFonts w:ascii="Times New Roman" w:hAnsi="Times New Roman" w:cs="Times New Roman"/>
      <w:sz w:val="18"/>
      <w:szCs w:val="18"/>
    </w:rPr>
  </w:style>
  <w:style w:type="character" w:styleId="Hyperlink">
    <w:name w:val="Hyperlink"/>
    <w:basedOn w:val="DefaultParagraphFont"/>
    <w:uiPriority w:val="99"/>
    <w:semiHidden/>
    <w:unhideWhenUsed/>
    <w:rsid w:val="00386E8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63C5D"/>
    <w:rPr>
      <w:sz w:val="18"/>
      <w:szCs w:val="18"/>
    </w:rPr>
  </w:style>
  <w:style w:type="paragraph" w:styleId="CommentText">
    <w:name w:val="annotation text"/>
    <w:basedOn w:val="Normal"/>
    <w:link w:val="CommentTextChar"/>
    <w:uiPriority w:val="99"/>
    <w:semiHidden/>
    <w:unhideWhenUsed/>
    <w:rsid w:val="00863C5D"/>
    <w:pPr>
      <w:spacing w:line="240" w:lineRule="auto"/>
    </w:pPr>
    <w:rPr>
      <w:sz w:val="24"/>
      <w:szCs w:val="24"/>
    </w:rPr>
  </w:style>
  <w:style w:type="character" w:customStyle="1" w:styleId="CommentTextChar">
    <w:name w:val="Comment Text Char"/>
    <w:basedOn w:val="DefaultParagraphFont"/>
    <w:link w:val="CommentText"/>
    <w:uiPriority w:val="99"/>
    <w:semiHidden/>
    <w:rsid w:val="00863C5D"/>
    <w:rPr>
      <w:sz w:val="24"/>
      <w:szCs w:val="24"/>
    </w:rPr>
  </w:style>
  <w:style w:type="paragraph" w:styleId="CommentSubject">
    <w:name w:val="annotation subject"/>
    <w:basedOn w:val="CommentText"/>
    <w:next w:val="CommentText"/>
    <w:link w:val="CommentSubjectChar"/>
    <w:uiPriority w:val="99"/>
    <w:semiHidden/>
    <w:unhideWhenUsed/>
    <w:rsid w:val="00863C5D"/>
    <w:rPr>
      <w:b/>
      <w:bCs/>
      <w:sz w:val="20"/>
      <w:szCs w:val="20"/>
    </w:rPr>
  </w:style>
  <w:style w:type="character" w:customStyle="1" w:styleId="CommentSubjectChar">
    <w:name w:val="Comment Subject Char"/>
    <w:basedOn w:val="CommentTextChar"/>
    <w:link w:val="CommentSubject"/>
    <w:uiPriority w:val="99"/>
    <w:semiHidden/>
    <w:rsid w:val="00863C5D"/>
    <w:rPr>
      <w:b/>
      <w:bCs/>
      <w:sz w:val="20"/>
      <w:szCs w:val="20"/>
    </w:rPr>
  </w:style>
  <w:style w:type="paragraph" w:styleId="BalloonText">
    <w:name w:val="Balloon Text"/>
    <w:basedOn w:val="Normal"/>
    <w:link w:val="BalloonTextChar"/>
    <w:uiPriority w:val="99"/>
    <w:semiHidden/>
    <w:unhideWhenUsed/>
    <w:rsid w:val="00863C5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63C5D"/>
    <w:rPr>
      <w:rFonts w:ascii="Times New Roman" w:hAnsi="Times New Roman" w:cs="Times New Roman"/>
      <w:sz w:val="18"/>
      <w:szCs w:val="18"/>
    </w:rPr>
  </w:style>
  <w:style w:type="character" w:styleId="Hyperlink">
    <w:name w:val="Hyperlink"/>
    <w:basedOn w:val="DefaultParagraphFont"/>
    <w:uiPriority w:val="99"/>
    <w:semiHidden/>
    <w:unhideWhenUsed/>
    <w:rsid w:val="00386E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hyperlink" Target="https://en.wikipedia.org/wiki/Probability_density_function" TargetMode="Externa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405163-A4E5-4DFF-A9D1-22FBBFD2E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3</Pages>
  <Words>2758</Words>
  <Characters>15725</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Weizmann Institute of Science</Company>
  <LinksUpToDate>false</LinksUpToDate>
  <CharactersWithSpaces>18447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WICC</dc:creator>
  <cp:lastModifiedBy>WICC</cp:lastModifiedBy>
  <cp:revision>75</cp:revision>
  <dcterms:created xsi:type="dcterms:W3CDTF">2017-07-26T11:34:00Z</dcterms:created>
  <dcterms:modified xsi:type="dcterms:W3CDTF">2017-07-27T12:05:00Z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e7672698-f17a-36de-96c0-7ec5cfd1b603</vt:lpwstr>
  </property>
  <property fmtid="{D5CDD505-2E9C-101B-9397-08002B2CF9AE}" pid="4" name="Mendeley Citation Style_1">
    <vt:lpwstr>http://www.zotero.org/styles/neuron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http://www.zotero.org/styles/neuron</vt:lpwstr>
  </property>
  <property fmtid="{D5CDD505-2E9C-101B-9397-08002B2CF9AE}" pid="24" name="Mendeley Recent Style Name 9_1">
    <vt:lpwstr>Neuron</vt:lpwstr>
  </property>
  <property fmtid="{D5CDD505-2E9C-101B-9397-08002B2CF9AE}" pid="25" name="MTWinEqns">
    <vt:bool>true</vt:bool>
  </property>
</Properties>
</file>