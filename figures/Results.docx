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12" w:rsidRDefault="00902ED7">
      <w:r>
        <w:t>Results:</w:t>
      </w:r>
    </w:p>
    <w:p w:rsidR="003E461D" w:rsidRDefault="003E461D" w:rsidP="003E461D">
      <w:r>
        <w:t>The data was taken from mice that ran on a linear track and L-shaped track</w:t>
      </w:r>
      <w:r w:rsidR="00887EA8">
        <w:t xml:space="preserve"> (</w:t>
      </w:r>
      <w:r w:rsidR="00887EA8" w:rsidRPr="00887EA8">
        <w:rPr>
          <w:color w:val="FF0000"/>
        </w:rPr>
        <w:t>prepare figure for this</w:t>
      </w:r>
      <w:r w:rsidR="00887EA8">
        <w:t>)</w:t>
      </w:r>
      <w:r>
        <w:t>. At the edges of each track, the mice got water reward. Each trial was 3 minutes long, mice had between 5-7 trials in a session</w:t>
      </w:r>
      <w:r w:rsidR="003D5ADA">
        <w:t xml:space="preserve"> and a total of 5-8 </w:t>
      </w:r>
      <w:r w:rsidR="00274139">
        <w:t>sessions</w:t>
      </w:r>
      <w:r w:rsidR="003D5ADA">
        <w:t xml:space="preserve"> upon 10-16 </w:t>
      </w:r>
      <w:r w:rsidR="00274139">
        <w:t xml:space="preserve">days. </w:t>
      </w:r>
      <w:r w:rsidR="003D5ADA">
        <w:t>Before and after each session a bucket trial took place, where the mice only rest and didn’t get a reward.</w:t>
      </w:r>
      <w:r>
        <w:t xml:space="preserve"> </w:t>
      </w:r>
      <w:r w:rsidR="00D5255C" w:rsidRPr="00D5255C">
        <w:rPr>
          <w:color w:val="FF0000"/>
        </w:rPr>
        <w:t>[</w:t>
      </w:r>
      <w:r w:rsidR="00711BC0" w:rsidRPr="00D5255C">
        <w:rPr>
          <w:color w:val="FF0000"/>
        </w:rPr>
        <w:t>Think</w:t>
      </w:r>
      <w:r w:rsidR="00D5255C" w:rsidRPr="00D5255C">
        <w:rPr>
          <w:color w:val="FF0000"/>
        </w:rPr>
        <w:t xml:space="preserve"> of how to present that the data was taken from </w:t>
      </w:r>
      <w:proofErr w:type="spellStart"/>
      <w:r w:rsidR="00D5255C" w:rsidRPr="00D5255C">
        <w:rPr>
          <w:color w:val="FF0000"/>
        </w:rPr>
        <w:t>Nitzan’s</w:t>
      </w:r>
      <w:proofErr w:type="spellEnd"/>
      <w:r w:rsidR="00D5255C" w:rsidRPr="00D5255C">
        <w:rPr>
          <w:color w:val="FF0000"/>
        </w:rPr>
        <w:t xml:space="preserve"> experiments]</w:t>
      </w:r>
    </w:p>
    <w:p w:rsidR="00A554B0" w:rsidRDefault="00902ED7" w:rsidP="003F3511">
      <w:r>
        <w:t xml:space="preserve">In order to find a possible pattern of neuronal activation, to be used as a feedback for the </w:t>
      </w:r>
      <w:r w:rsidR="00AC4E8D">
        <w:t xml:space="preserve">memory based </w:t>
      </w:r>
      <w:r>
        <w:t xml:space="preserve">BMI, we looked at the neuronal activity at rest epochs, where the mice get </w:t>
      </w:r>
      <w:r w:rsidR="00E0642E">
        <w:t>a</w:t>
      </w:r>
      <w:r>
        <w:t xml:space="preserve"> reward</w:t>
      </w:r>
      <w:r w:rsidR="00E0642E">
        <w:t xml:space="preserve">. </w:t>
      </w:r>
      <w:r w:rsidR="003F3511">
        <w:t>First we wanted to see,</w:t>
      </w:r>
      <w:r w:rsidR="003F3511">
        <w:t xml:space="preserve"> to </w:t>
      </w:r>
      <w:r w:rsidR="003F3511">
        <w:t>what</w:t>
      </w:r>
      <w:r w:rsidR="003F3511">
        <w:t xml:space="preserve"> extent</w:t>
      </w:r>
      <w:r w:rsidR="003F3511">
        <w:t xml:space="preserve"> </w:t>
      </w:r>
      <w:r w:rsidR="003E461D">
        <w:t>the activity at the edges represents</w:t>
      </w:r>
      <w:r w:rsidR="00133640">
        <w:t xml:space="preserve"> the activity during the run epochs. To do so, we divided each trial to segments of run and edge epochs, and coupled them as rest before run or rest after run. Then we calculated for each neuron the</w:t>
      </w:r>
      <w:r w:rsidR="00724D57">
        <w:t xml:space="preserve"> conditional</w:t>
      </w:r>
      <w:r w:rsidR="00133640">
        <w:t xml:space="preserve"> </w:t>
      </w:r>
      <w:r w:rsidR="00724D57">
        <w:t>probability</w:t>
      </w:r>
      <w:r w:rsidR="00133640">
        <w:t xml:space="preserve"> to </w:t>
      </w:r>
      <w:r w:rsidR="00724D57">
        <w:t>be active at the rest epoch given the activity in the run epoch</w:t>
      </w:r>
      <w:r w:rsidR="004D2110">
        <w:t xml:space="preserve"> (active\not active)</w:t>
      </w:r>
      <w:r w:rsidR="00724D57">
        <w:t xml:space="preserve"> </w:t>
      </w:r>
      <w:r w:rsidR="004D2110">
        <w:t>per session. To test the difference between the two conditional probabilities, we conducted a matched T-test for each session, and calculated the effect size of the difference between them. As seen in fig. 1</w:t>
      </w:r>
      <w:r w:rsidR="009E54EE">
        <w:t>A</w:t>
      </w:r>
      <w:r w:rsidR="004D2110">
        <w:t>, for most of the sessions that conducted on a linear track</w:t>
      </w:r>
      <w:r w:rsidR="00B2700F">
        <w:t xml:space="preserve"> </w:t>
      </w:r>
      <w:r w:rsidR="00B2700F" w:rsidRPr="00EA061A">
        <w:rPr>
          <w:color w:val="FF0000"/>
        </w:rPr>
        <w:t>(n=X out of Y sessions from 9 mice)</w:t>
      </w:r>
      <w:r w:rsidR="004D2110">
        <w:t xml:space="preserve">, the activity during run epoch </w:t>
      </w:r>
      <w:r w:rsidR="009B2E93">
        <w:t xml:space="preserve">didn’t affect the activity during rest epoch before\after the run significantly. </w:t>
      </w:r>
      <w:r w:rsidR="006B230F">
        <w:t>Also, the effect size is small for both cases</w:t>
      </w:r>
      <w:r w:rsidR="009E54EE">
        <w:t xml:space="preserve"> (fig 1B). For the L-shape track</w:t>
      </w:r>
      <w:r w:rsidR="00376548">
        <w:t xml:space="preserve"> we see that many sessions </w:t>
      </w:r>
      <w:r w:rsidR="00376548" w:rsidRPr="00EA061A">
        <w:rPr>
          <w:color w:val="FF0000"/>
        </w:rPr>
        <w:t xml:space="preserve">(n=X out of Y sessions from 4 mice) </w:t>
      </w:r>
      <w:r w:rsidR="00C00E0C">
        <w:t xml:space="preserve">show significantly higher probability to be active at edge given lack of activity during </w:t>
      </w:r>
      <w:r w:rsidR="005F54A1">
        <w:t xml:space="preserve">run epoch (fig 1C, D). </w:t>
      </w:r>
      <w:r w:rsidR="00A554B0">
        <w:t>This</w:t>
      </w:r>
      <w:r w:rsidR="004513BF">
        <w:t xml:space="preserve"> means that the activity at the edge is </w:t>
      </w:r>
      <w:r w:rsidR="00B07F5E">
        <w:t xml:space="preserve">mainly unique </w:t>
      </w:r>
      <w:r w:rsidR="004D763A">
        <w:t>to those bins, and may be relate to the reward itself.</w:t>
      </w:r>
    </w:p>
    <w:p w:rsidR="004D2110" w:rsidRDefault="00B07F5E" w:rsidP="008071CD">
      <w:r>
        <w:t xml:space="preserve"> </w:t>
      </w:r>
      <w:r w:rsidR="00AF3D4A">
        <w:t xml:space="preserve">Another analysis that supports this </w:t>
      </w:r>
      <w:r w:rsidR="00D81F5D">
        <w:t xml:space="preserve">result </w:t>
      </w:r>
      <w:r w:rsidR="00D326A4">
        <w:t xml:space="preserve">examine the activity of </w:t>
      </w:r>
      <w:r w:rsidR="00D81F5D">
        <w:t xml:space="preserve"> synchronous calcium events</w:t>
      </w:r>
      <w:r w:rsidR="00A265C7">
        <w:t xml:space="preserve"> (SCE), as described in two photon experiments</w:t>
      </w:r>
      <w:r w:rsidR="00FC261D">
        <w:t xml:space="preserve"> </w:t>
      </w:r>
      <w:r w:rsidR="00FC261D">
        <w:fldChar w:fldCharType="begin" w:fldLock="1"/>
      </w:r>
      <w:r w:rsidR="00FC261D">
        <w:instrText>ADDIN CSL_CITATION { "citationItems" : [ { "id" : "ITEM-1", "itemData" : { "author" : [ { "dropping-particle" : "", "family" : "Malvache", "given" : "Arnaud", "non-dropping-particle" : "", "parse-names" : false, "suffix" : "" }, { "dropping-particle" : "", "family" : "Reichinnek", "given" : "Susanne", "non-dropping-particle" : "", "parse-names" : false, "suffix" : "" }, { "dropping-particle" : "", "family" : "Villette", "given" : "Vincent", "non-dropping-particle" : "", "parse-names" : false, "suffix" : "" }, { "dropping-particle" : "", "family" : "Haimerl", "given" : "Caroline", "non-dropping-particle" : "", "parse-names" : false, "suffix" : "" }, { "dropping-particle" : "", "family" : "Cossart", "given" : "Rosa", "non-dropping-particle" : "", "parse-names" : false, "suffix" : "" } ], "container-title" : "Science", "id" : "ITEM-1", "issue" : "6305", "issued" : { "date-parts" : [ [ "2016" ] ] }, "title" : "Awake hippocampal reactivations project onto orthogonal neuronal assemblies", "type" : "article-journal", "volume" : "353" }, "uris" : [ "http://www.mendeley.com/documents/?uuid=afc9e612-267b-3dcc-8a1c-6a99d8336cf1" ] } ], "mendeley" : { "formattedCitation" : "(Malvache et al., 2016)", "plainTextFormattedCitation" : "(Malvache et al., 2016)" }, "properties" : { "noteIndex" : 0 }, "schema" : "https://github.com/citation-style-language/schema/raw/master/csl-citation.json" }</w:instrText>
      </w:r>
      <w:r w:rsidR="00FC261D">
        <w:fldChar w:fldCharType="separate"/>
      </w:r>
      <w:r w:rsidR="00FC261D" w:rsidRPr="00FC261D">
        <w:rPr>
          <w:noProof/>
        </w:rPr>
        <w:t>(Malvache et al., 2016)</w:t>
      </w:r>
      <w:r w:rsidR="00FC261D">
        <w:fldChar w:fldCharType="end"/>
      </w:r>
      <w:r w:rsidR="00FC261D">
        <w:t xml:space="preserve">. At each rest epoch we count the number of events in a sliding time window at </w:t>
      </w:r>
      <w:r w:rsidR="00D326A4">
        <w:t>a</w:t>
      </w:r>
      <w:r w:rsidR="00FC261D">
        <w:t xml:space="preserve"> length of 200 </w:t>
      </w:r>
      <w:proofErr w:type="spellStart"/>
      <w:r w:rsidR="00FC261D">
        <w:t>ms.</w:t>
      </w:r>
      <w:proofErr w:type="spellEnd"/>
      <w:r w:rsidR="00FC261D">
        <w:t xml:space="preserve">  Time windows that had number of events above chance level (that was calculated by shuffle</w:t>
      </w:r>
      <w:r w:rsidR="00D326A4">
        <w:t>d</w:t>
      </w:r>
      <w:r w:rsidR="00FC261D">
        <w:t xml:space="preserve"> activity for each session separately) were labeled as SCE. </w:t>
      </w:r>
      <w:r w:rsidR="008071CD">
        <w:t>We then</w:t>
      </w:r>
      <w:r w:rsidR="004B3857">
        <w:t xml:space="preserve"> looked for the shared neurons that were active both in SCE and the following run</w:t>
      </w:r>
      <w:r w:rsidR="00C56BEF">
        <w:t xml:space="preserve"> (fig 2 D-E as positive example)</w:t>
      </w:r>
      <w:r w:rsidR="004B3857">
        <w:t xml:space="preserve">, and found that each SCE had only few to none of these (Fig </w:t>
      </w:r>
      <w:r w:rsidR="006F03CF">
        <w:t xml:space="preserve">2c). </w:t>
      </w:r>
      <w:r w:rsidR="00C56BEF">
        <w:t>This</w:t>
      </w:r>
      <w:r w:rsidR="00D326A4">
        <w:t xml:space="preserve"> further suggests that the majority of activity seen </w:t>
      </w:r>
      <w:r w:rsidR="00C56BEF">
        <w:t>at the edges don’t carry i</w:t>
      </w:r>
      <w:r w:rsidR="00792E1F">
        <w:t>nformation about the run epochs, and may be informative about the reward.</w:t>
      </w:r>
      <w:r w:rsidR="00AF59D8">
        <w:t xml:space="preserve"> </w:t>
      </w:r>
      <w:r w:rsidR="00AF59D8" w:rsidRPr="00AF59D8">
        <w:rPr>
          <w:color w:val="FF0000"/>
        </w:rPr>
        <w:t>(</w:t>
      </w:r>
      <w:r w:rsidR="00887EA8" w:rsidRPr="00AF59D8">
        <w:rPr>
          <w:color w:val="FF0000"/>
        </w:rPr>
        <w:t>Should</w:t>
      </w:r>
      <w:r w:rsidR="00AF59D8" w:rsidRPr="00AF59D8">
        <w:rPr>
          <w:color w:val="FF0000"/>
        </w:rPr>
        <w:t xml:space="preserve"> we say a word about the lack of lick meter in those experiments? And how?)</w:t>
      </w:r>
      <w:r w:rsidR="00792E1F" w:rsidRPr="00AF59D8">
        <w:rPr>
          <w:color w:val="FF0000"/>
        </w:rPr>
        <w:t xml:space="preserve"> </w:t>
      </w:r>
      <w:r w:rsidR="00C56BEF" w:rsidRPr="00AF59D8">
        <w:rPr>
          <w:color w:val="FF0000"/>
        </w:rPr>
        <w:t xml:space="preserve"> </w:t>
      </w:r>
    </w:p>
    <w:p w:rsidR="00A313CA" w:rsidRDefault="00A313CA" w:rsidP="00904D35">
      <w:r>
        <w:t>Next we wanted to examine the activity</w:t>
      </w:r>
      <w:r w:rsidR="00792E1F">
        <w:t xml:space="preserve"> patterns off-context, to see if we still get a representation of the edges</w:t>
      </w:r>
      <w:r w:rsidR="003D5ADA">
        <w:t>. For this we used a</w:t>
      </w:r>
      <w:r w:rsidR="00490EF7">
        <w:t xml:space="preserve"> memory-less</w:t>
      </w:r>
      <w:r w:rsidR="003D5ADA">
        <w:t xml:space="preserve"> maximum likelihood decoder for the bins from both environments </w:t>
      </w:r>
      <w:r w:rsidR="00904D35">
        <w:t>and tested it on</w:t>
      </w:r>
      <w:r w:rsidR="003D5ADA">
        <w:t xml:space="preserve"> the bucket trials. </w:t>
      </w:r>
      <w:r w:rsidR="00490EF7">
        <w:t>First</w:t>
      </w:r>
      <w:r w:rsidR="00904D35">
        <w:t>,</w:t>
      </w:r>
      <w:r w:rsidR="00490EF7">
        <w:t xml:space="preserve"> the activity of place cells from the linear and L-shaped session was used as a training data for the decoder. The test was done on the bucket trials from both sessions, and gave </w:t>
      </w:r>
      <w:r w:rsidR="00E97382">
        <w:t>estimation</w:t>
      </w:r>
      <w:r w:rsidR="00490EF7">
        <w:t xml:space="preserve"> for each frame – what </w:t>
      </w:r>
      <w:r w:rsidR="00E97382">
        <w:t>are</w:t>
      </w:r>
      <w:r w:rsidR="00490EF7">
        <w:t xml:space="preserve"> the most likely</w:t>
      </w:r>
      <w:r w:rsidR="00323D8C">
        <w:t xml:space="preserve"> bin a</w:t>
      </w:r>
      <w:r w:rsidR="00490EF7">
        <w:t>nd environment the activity vector of that frame represents</w:t>
      </w:r>
      <w:r w:rsidR="00E97382">
        <w:t>.</w:t>
      </w:r>
      <w:bookmarkStart w:id="0" w:name="_GoBack"/>
      <w:bookmarkEnd w:id="0"/>
    </w:p>
    <w:sectPr w:rsidR="00A313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D7"/>
    <w:rsid w:val="00133640"/>
    <w:rsid w:val="00274139"/>
    <w:rsid w:val="00323D8C"/>
    <w:rsid w:val="00376548"/>
    <w:rsid w:val="003D5ADA"/>
    <w:rsid w:val="003E461D"/>
    <w:rsid w:val="003F3511"/>
    <w:rsid w:val="004513BF"/>
    <w:rsid w:val="00490EF7"/>
    <w:rsid w:val="004B3857"/>
    <w:rsid w:val="004D2110"/>
    <w:rsid w:val="004D763A"/>
    <w:rsid w:val="005F54A1"/>
    <w:rsid w:val="006B230F"/>
    <w:rsid w:val="006F03CF"/>
    <w:rsid w:val="00711BC0"/>
    <w:rsid w:val="00724D57"/>
    <w:rsid w:val="00725F69"/>
    <w:rsid w:val="00792E1F"/>
    <w:rsid w:val="007C15DB"/>
    <w:rsid w:val="008071CD"/>
    <w:rsid w:val="00821CFD"/>
    <w:rsid w:val="00887EA8"/>
    <w:rsid w:val="00902ED7"/>
    <w:rsid w:val="00904D35"/>
    <w:rsid w:val="00963442"/>
    <w:rsid w:val="009B2E93"/>
    <w:rsid w:val="009E54EE"/>
    <w:rsid w:val="00A265C7"/>
    <w:rsid w:val="00A313CA"/>
    <w:rsid w:val="00A554B0"/>
    <w:rsid w:val="00AC4E8D"/>
    <w:rsid w:val="00AC5D2A"/>
    <w:rsid w:val="00AF3D4A"/>
    <w:rsid w:val="00AF59D8"/>
    <w:rsid w:val="00B07F5E"/>
    <w:rsid w:val="00B2700F"/>
    <w:rsid w:val="00C00E0C"/>
    <w:rsid w:val="00C56BEF"/>
    <w:rsid w:val="00D326A4"/>
    <w:rsid w:val="00D5255C"/>
    <w:rsid w:val="00D81F5D"/>
    <w:rsid w:val="00D940B3"/>
    <w:rsid w:val="00E0642E"/>
    <w:rsid w:val="00E2426B"/>
    <w:rsid w:val="00E97382"/>
    <w:rsid w:val="00EA061A"/>
    <w:rsid w:val="00F42712"/>
    <w:rsid w:val="00FC26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5D89A-EE96-475E-8C73-EFF235BA1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WICC</dc:creator>
  <cp:lastModifiedBy>WICC</cp:lastModifiedBy>
  <cp:revision>37</cp:revision>
  <dcterms:created xsi:type="dcterms:W3CDTF">2017-07-24T18:21:00Z</dcterms:created>
  <dcterms:modified xsi:type="dcterms:W3CDTF">2017-07-25T06:19:00Z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e7672698-f17a-36de-96c0-7ec5cfd1b603</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