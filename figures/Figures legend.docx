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BC" w:rsidRDefault="000218BC" w:rsidP="000218BC">
      <w:pPr>
        <w:rPr>
          <w:b/>
          <w:bCs/>
        </w:rPr>
      </w:pPr>
      <w:r w:rsidRPr="003C35D9">
        <w:rPr>
          <w:b/>
          <w:bCs/>
        </w:rPr>
        <w:t>Fig 1:</w:t>
      </w:r>
      <w:r w:rsidRPr="003C35D9">
        <w:rPr>
          <w:b/>
          <w:bCs/>
        </w:rPr>
        <w:t xml:space="preserve"> No significant activation in rest epochs given activation during run epochs</w:t>
      </w:r>
    </w:p>
    <w:p w:rsidR="003C35D9" w:rsidRDefault="001A7F49" w:rsidP="004265B3">
      <w:pPr>
        <w:pStyle w:val="ListParagraph"/>
        <w:numPr>
          <w:ilvl w:val="0"/>
          <w:numId w:val="1"/>
        </w:numPr>
      </w:pPr>
      <w:r>
        <w:t xml:space="preserve">Scatter plot of </w:t>
      </w:r>
      <w:r w:rsidR="004265B3">
        <w:t xml:space="preserve">a </w:t>
      </w:r>
      <w:r>
        <w:t xml:space="preserve">matched t-test for </w:t>
      </w:r>
      <w:r w:rsidR="004265B3">
        <w:t>the conditional probabilities</w:t>
      </w:r>
      <w:proofErr w:type="gramStart"/>
      <w:r w:rsidR="004265B3">
        <w:t>:</w:t>
      </w:r>
      <w:proofErr w:type="gramEnd"/>
      <w:r w:rsidR="004265B3" w:rsidRPr="004265B3">
        <w:rPr>
          <w:position w:val="-14"/>
        </w:rPr>
        <w:object w:dxaOrig="8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pt;height:20.2pt" o:ole="">
            <v:imagedata r:id="rId6" o:title=""/>
          </v:shape>
          <o:OLEObject Type="Embed" ProgID="Equation.DSMT4" ShapeID="_x0000_i1025" DrawAspect="Content" ObjectID="_1562574573" r:id="rId7"/>
        </w:object>
      </w:r>
      <w:r w:rsidR="004265B3">
        <w:t>when rest can be before run</w:t>
      </w:r>
      <w:r>
        <w:t>(right) and after (left)</w:t>
      </w:r>
      <w:r w:rsidR="004265B3">
        <w:t xml:space="preserve"> in a linear track</w:t>
      </w:r>
      <w:r w:rsidR="00A461CD">
        <w:t>. Dots are the different, sessions, color for each mice. Red line is p=0.025 for two tailed matched t-test.</w:t>
      </w:r>
    </w:p>
    <w:p w:rsidR="004265B3" w:rsidRDefault="00152228" w:rsidP="00152228">
      <w:pPr>
        <w:pStyle w:val="ListParagraph"/>
        <w:numPr>
          <w:ilvl w:val="0"/>
          <w:numId w:val="1"/>
        </w:numPr>
      </w:pPr>
      <w:r>
        <w:t xml:space="preserve">Scatter plot of </w:t>
      </w:r>
      <w:r>
        <w:t xml:space="preserve"> e</w:t>
      </w:r>
      <w:r w:rsidR="004265B3">
        <w:t>ffect size of the difference between t</w:t>
      </w:r>
      <w:r>
        <w:t>he conditional probabilities in A)</w:t>
      </w:r>
    </w:p>
    <w:p w:rsidR="00FC713B" w:rsidRDefault="00FC713B" w:rsidP="00152228">
      <w:pPr>
        <w:pStyle w:val="ListParagraph"/>
        <w:numPr>
          <w:ilvl w:val="0"/>
          <w:numId w:val="1"/>
        </w:numPr>
      </w:pPr>
      <w:r>
        <w:t>+ D) same as A)+ B) respectively, for L-shape track</w:t>
      </w:r>
    </w:p>
    <w:p w:rsidR="000218BC" w:rsidRDefault="000218BC" w:rsidP="000218BC">
      <w:r>
        <w:t>A</w:t>
      </w:r>
    </w:p>
    <w:p w:rsidR="000218BC" w:rsidRDefault="000218BC" w:rsidP="000218BC">
      <w:r>
        <w:rPr>
          <w:noProof/>
        </w:rPr>
        <w:drawing>
          <wp:inline distT="0" distB="0" distL="0" distR="0" wp14:anchorId="4C827837" wp14:editId="444AA33B">
            <wp:extent cx="41148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tr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987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>
      <w:r>
        <w:t xml:space="preserve">B </w:t>
      </w:r>
    </w:p>
    <w:p w:rsidR="000B2D1F" w:rsidRDefault="000B2D1F" w:rsidP="000B2D1F">
      <w:pPr>
        <w:rPr>
          <w:noProof/>
        </w:rPr>
      </w:pPr>
    </w:p>
    <w:p w:rsidR="000218BC" w:rsidRDefault="000218BC" w:rsidP="000B2D1F">
      <w:r>
        <w:rPr>
          <w:noProof/>
        </w:rPr>
        <w:lastRenderedPageBreak/>
        <w:drawing>
          <wp:inline distT="0" distB="0" distL="0" distR="0" wp14:anchorId="55684383" wp14:editId="1BF2D2A8">
            <wp:extent cx="3976577" cy="2982433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_tr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805" cy="2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 w:rsidP="000218BC"/>
    <w:p w:rsidR="000218BC" w:rsidRDefault="000218BC" w:rsidP="000218BC">
      <w:r>
        <w:t>C</w:t>
      </w:r>
    </w:p>
    <w:p w:rsidR="000218BC" w:rsidRDefault="000218BC">
      <w:r>
        <w:rPr>
          <w:noProof/>
        </w:rPr>
        <w:drawing>
          <wp:inline distT="0" distB="0" distL="0" distR="0" wp14:anchorId="4135D141" wp14:editId="48A97817">
            <wp:extent cx="3976778" cy="2982583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 sha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870" cy="2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C" w:rsidRDefault="000218BC">
      <w:r>
        <w:t>D</w:t>
      </w:r>
    </w:p>
    <w:p w:rsidR="000218BC" w:rsidRDefault="000218BC">
      <w:r>
        <w:rPr>
          <w:noProof/>
        </w:rPr>
        <w:lastRenderedPageBreak/>
        <w:drawing>
          <wp:inline distT="0" distB="0" distL="0" distR="0" wp14:anchorId="7E26BE2B" wp14:editId="2F5A7AE6">
            <wp:extent cx="3208420" cy="2406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-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420" cy="24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0218BC">
      <w:pPr>
        <w:rPr>
          <w:b/>
          <w:bCs/>
        </w:rPr>
      </w:pPr>
      <w:r w:rsidRPr="000B2D1F">
        <w:rPr>
          <w:b/>
          <w:bCs/>
        </w:rPr>
        <w:t>Fig 2: Synchronous calcium events don’t show recurrent activation in upcoming run epoch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>Distribution</w:t>
      </w:r>
      <w:r w:rsidR="000B2D1F">
        <w:t xml:space="preserve"> of number of neurons per s</w:t>
      </w:r>
      <w:r w:rsidR="000B2D1F" w:rsidRPr="000B2D1F">
        <w:t>ynchronous</w:t>
      </w:r>
      <w:r w:rsidR="000B2D1F">
        <w:t xml:space="preserve"> calcium event (SCE). Pull </w:t>
      </w:r>
      <w:r w:rsidR="00D23E1B">
        <w:t>taken from n=9 mice running on a linear track. SCE’s took all cells into account (not only place cells)</w:t>
      </w:r>
    </w:p>
    <w:p w:rsidR="000B2D1F" w:rsidRDefault="006B1919" w:rsidP="000B2D1F">
      <w:pPr>
        <w:pStyle w:val="ListParagraph"/>
        <w:numPr>
          <w:ilvl w:val="0"/>
          <w:numId w:val="2"/>
        </w:numPr>
      </w:pPr>
      <w:r>
        <w:t xml:space="preserve">Distribution </w:t>
      </w:r>
      <w:r w:rsidR="00D23E1B">
        <w:t>of number of neurons that participated in SCE and in the following run.</w:t>
      </w:r>
    </w:p>
    <w:p w:rsidR="00D23E1B" w:rsidRDefault="00D23E1B" w:rsidP="000B2D1F">
      <w:pPr>
        <w:pStyle w:val="ListParagraph"/>
        <w:numPr>
          <w:ilvl w:val="0"/>
          <w:numId w:val="2"/>
        </w:numPr>
      </w:pPr>
      <w:r>
        <w:t xml:space="preserve">Box plot of the number of neurons that were active SCE and in the run following. </w:t>
      </w:r>
    </w:p>
    <w:p w:rsidR="000B2D1F" w:rsidRPr="007101B0" w:rsidRDefault="000B2D1F" w:rsidP="007101B0">
      <w:r>
        <w:lastRenderedPageBreak/>
        <w:t xml:space="preserve">A </w:t>
      </w:r>
      <w:r w:rsidR="00772066">
        <w:rPr>
          <w:b/>
          <w:bCs/>
          <w:noProof/>
        </w:rPr>
        <w:drawing>
          <wp:inline distT="0" distB="0" distL="0" distR="0" wp14:anchorId="7040B435" wp14:editId="7D4E4B1D">
            <wp:extent cx="5796951" cy="4347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51" cy="43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1F" w:rsidRDefault="000B2D1F" w:rsidP="0051594F">
      <w:r>
        <w:t xml:space="preserve">(Commit: </w:t>
      </w:r>
      <w:r w:rsidR="0051594F">
        <w:t>f63e698</w:t>
      </w:r>
      <w:r>
        <w:t>)</w:t>
      </w:r>
    </w:p>
    <w:p w:rsidR="007101B0" w:rsidRPr="007101B0" w:rsidRDefault="007101B0" w:rsidP="007101B0">
      <w:pPr>
        <w:rPr>
          <w:b/>
          <w:bCs/>
        </w:rPr>
      </w:pPr>
      <w:r w:rsidRPr="007101B0">
        <w:rPr>
          <w:b/>
          <w:bCs/>
        </w:rPr>
        <w:t>Fig 3: decoding bucket trials show no significant edge (reward?) representation</w:t>
      </w:r>
    </w:p>
    <w:p w:rsidR="007101B0" w:rsidRDefault="007101B0" w:rsidP="007101B0"/>
    <w:p w:rsidR="000B2D1F" w:rsidRDefault="00724630" w:rsidP="00880C2B">
      <w:r>
        <w:rPr>
          <w:noProof/>
        </w:rPr>
        <w:lastRenderedPageBreak/>
        <w:drawing>
          <wp:inline distT="0" distB="0" distL="0" distR="0">
            <wp:extent cx="5486400" cy="40938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box 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556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ket decoding distribu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C2" w:rsidRDefault="00876AC2" w:rsidP="00880C2B"/>
    <w:p w:rsidR="00876AC2" w:rsidRDefault="00876AC2" w:rsidP="00880C2B"/>
    <w:p w:rsidR="00880C2B" w:rsidRDefault="00880C2B" w:rsidP="00880C2B">
      <w:bookmarkStart w:id="0" w:name="_GoBack"/>
      <w:bookmarkEnd w:id="0"/>
    </w:p>
    <w:sectPr w:rsidR="00880C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D46F4"/>
    <w:multiLevelType w:val="hybridMultilevel"/>
    <w:tmpl w:val="D47AF09A"/>
    <w:lvl w:ilvl="0" w:tplc="7632F9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2171"/>
    <w:multiLevelType w:val="hybridMultilevel"/>
    <w:tmpl w:val="736A4C26"/>
    <w:lvl w:ilvl="0" w:tplc="A8D6A3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BC"/>
    <w:rsid w:val="000218BC"/>
    <w:rsid w:val="000B2D1F"/>
    <w:rsid w:val="00152228"/>
    <w:rsid w:val="001A7F49"/>
    <w:rsid w:val="003C35D9"/>
    <w:rsid w:val="004265B3"/>
    <w:rsid w:val="004867DA"/>
    <w:rsid w:val="0051594F"/>
    <w:rsid w:val="006B0F82"/>
    <w:rsid w:val="006B1919"/>
    <w:rsid w:val="007101B0"/>
    <w:rsid w:val="00724630"/>
    <w:rsid w:val="00772066"/>
    <w:rsid w:val="00821CFD"/>
    <w:rsid w:val="00876AC2"/>
    <w:rsid w:val="00880C2B"/>
    <w:rsid w:val="009965CC"/>
    <w:rsid w:val="00A461CD"/>
    <w:rsid w:val="00D217E4"/>
    <w:rsid w:val="00D23E1B"/>
    <w:rsid w:val="00F42712"/>
    <w:rsid w:val="00FC713B"/>
    <w:rsid w:val="00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8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7755</TotalTime>
  <Pages>6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WICC</dc:creator>
  <cp:lastModifiedBy>WICC</cp:lastModifiedBy>
  <cp:revision>18</cp:revision>
  <dcterms:created xsi:type="dcterms:W3CDTF">2017-07-19T07:22:00Z</dcterms:created>
  <dcterms:modified xsi:type="dcterms:W3CDTF">2017-07-26T08:43:00Z</dcterms:modified>
</cp:coreProperties>
</file>